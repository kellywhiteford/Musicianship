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9DE" w:rsidRDefault="00334953" w:rsidP="003229DE">
      <w:pPr>
        <w:jc w:val="center"/>
      </w:pPr>
      <w:r>
        <w:t xml:space="preserve">Instructions for </w:t>
      </w:r>
      <w:proofErr w:type="spellStart"/>
      <w:r>
        <w:t>AbsProbe</w:t>
      </w:r>
      <w:proofErr w:type="spellEnd"/>
    </w:p>
    <w:p w:rsidR="003229DE" w:rsidRDefault="003229DE" w:rsidP="003229DE">
      <w:pPr>
        <w:spacing w:line="240" w:lineRule="auto"/>
        <w:contextualSpacing/>
      </w:pPr>
      <w:proofErr w:type="spellStart"/>
      <w:proofErr w:type="gramStart"/>
      <w:r>
        <w:t>subjID</w:t>
      </w:r>
      <w:proofErr w:type="spellEnd"/>
      <w:proofErr w:type="gramEnd"/>
      <w:r>
        <w:t>: subject number</w:t>
      </w:r>
    </w:p>
    <w:p w:rsidR="003229DE" w:rsidRDefault="003229DE" w:rsidP="003229DE">
      <w:pPr>
        <w:spacing w:line="240" w:lineRule="auto"/>
        <w:contextualSpacing/>
      </w:pPr>
      <w:proofErr w:type="spellStart"/>
      <w:proofErr w:type="gramStart"/>
      <w:r>
        <w:t>uniID</w:t>
      </w:r>
      <w:proofErr w:type="spellEnd"/>
      <w:proofErr w:type="gramEnd"/>
      <w:r>
        <w:t>: University ID (e.g., “</w:t>
      </w:r>
      <w:proofErr w:type="spellStart"/>
      <w:r>
        <w:t>umn</w:t>
      </w:r>
      <w:proofErr w:type="spellEnd"/>
      <w:r>
        <w:t>” for University of Minnesota or “</w:t>
      </w:r>
      <w:proofErr w:type="spellStart"/>
      <w:r>
        <w:t>bu</w:t>
      </w:r>
      <w:proofErr w:type="spellEnd"/>
      <w:r>
        <w:t>” for Boston University”)</w:t>
      </w:r>
    </w:p>
    <w:p w:rsidR="003229DE" w:rsidRDefault="003229DE" w:rsidP="003229DE">
      <w:pPr>
        <w:spacing w:line="240" w:lineRule="auto"/>
        <w:contextualSpacing/>
      </w:pPr>
      <w:r>
        <w:t xml:space="preserve">All inputs to </w:t>
      </w:r>
      <w:proofErr w:type="spellStart"/>
      <w:r>
        <w:t>afc_main</w:t>
      </w:r>
      <w:proofErr w:type="spellEnd"/>
      <w:r>
        <w:t xml:space="preserve"> must be strings.</w:t>
      </w:r>
    </w:p>
    <w:p w:rsidR="00334953" w:rsidRDefault="00334953" w:rsidP="003229DE">
      <w:pPr>
        <w:pStyle w:val="ListParagraph"/>
        <w:numPr>
          <w:ilvl w:val="0"/>
          <w:numId w:val="1"/>
        </w:numPr>
        <w:spacing w:line="240" w:lineRule="auto"/>
      </w:pPr>
      <w:r>
        <w:t xml:space="preserve">Type in the </w:t>
      </w:r>
      <w:proofErr w:type="spellStart"/>
      <w:r>
        <w:t>Matlab</w:t>
      </w:r>
      <w:proofErr w:type="spellEnd"/>
      <w:r>
        <w:t xml:space="preserve"> command window: </w:t>
      </w:r>
      <w:proofErr w:type="spellStart"/>
      <w:r>
        <w:t>afc_main</w:t>
      </w:r>
      <w:proofErr w:type="spellEnd"/>
      <w:r>
        <w:t>('</w:t>
      </w:r>
      <w:proofErr w:type="spellStart"/>
      <w:r>
        <w:t>AbsProbe</w:t>
      </w:r>
      <w:proofErr w:type="spellEnd"/>
      <w:r>
        <w:t>','</w:t>
      </w:r>
      <w:proofErr w:type="spellStart"/>
      <w:r>
        <w:t>subjID</w:t>
      </w:r>
      <w:proofErr w:type="spellEnd"/>
      <w:r w:rsidRPr="00334953">
        <w:t>','</w:t>
      </w:r>
      <w:proofErr w:type="spellStart"/>
      <w:r w:rsidR="003229DE">
        <w:t>uniID</w:t>
      </w:r>
      <w:proofErr w:type="spellEnd"/>
      <w:r w:rsidR="003229DE">
        <w:t>’</w:t>
      </w:r>
      <w:r w:rsidRPr="00334953">
        <w:t>)</w:t>
      </w:r>
    </w:p>
    <w:p w:rsidR="004E0621" w:rsidRDefault="004E0621" w:rsidP="003229DE">
      <w:pPr>
        <w:pStyle w:val="ListParagraph"/>
        <w:numPr>
          <w:ilvl w:val="0"/>
          <w:numId w:val="1"/>
        </w:numPr>
        <w:spacing w:line="240" w:lineRule="auto"/>
      </w:pPr>
      <w:r>
        <w:t>Read the following instructions to the subject:</w:t>
      </w:r>
    </w:p>
    <w:p w:rsidR="004E0621" w:rsidRDefault="004E0621" w:rsidP="004E0621">
      <w:pPr>
        <w:spacing w:line="240" w:lineRule="auto"/>
        <w:ind w:left="720"/>
      </w:pPr>
      <w:r>
        <w:t>“In this task, each box will illuminate red, one at a time. Your task is to look at the screen and listen for a tone. Then, you will indicate which box was illuminated red at the same time that you heard the tone.</w:t>
      </w:r>
      <w:r w:rsidR="006B2A9E">
        <w:t xml:space="preserve"> The tone will always be presented to your right ear.</w:t>
      </w:r>
      <w:r>
        <w:t xml:space="preserve"> If you think the 1 box was illuminated red while you heard the tone, you will click the “1” button. If you think the “2” box was illuminated red while you heard the tone, you will click the “2” button. If you did not hear anything, then you can guess. </w:t>
      </w:r>
      <w:r w:rsidR="001A34FD">
        <w:t xml:space="preserve">Wait for the question to appear on the screen before clicking your answer. </w:t>
      </w:r>
      <w:r>
        <w:t>After each trial, the screen will indicate whether you are correct or not. Make sure to look at the screen to see if you are correct and also so you can see when the boxes illuminate red.”</w:t>
      </w:r>
    </w:p>
    <w:p w:rsidR="004E0621" w:rsidRDefault="004E0621" w:rsidP="004E0621">
      <w:pPr>
        <w:spacing w:line="240" w:lineRule="auto"/>
        <w:ind w:left="720"/>
      </w:pPr>
      <w:r>
        <w:t xml:space="preserve">“You will do this for several minutes. After a few minutes, the screen will indicate that the run is complete, and you will be instructed to press the “s” key to continue. Then you will see this same screen that you see now, and you will press any key to go to the next run. There will be </w:t>
      </w:r>
      <w:ins w:id="0" w:author="Schrlau, Amy" w:date="2019-08-09T11:45:00Z">
        <w:r w:rsidR="00F37037">
          <w:t>3</w:t>
        </w:r>
      </w:ins>
      <w:del w:id="1" w:author="Schrlau, Amy" w:date="2019-08-09T11:45:00Z">
        <w:r w:rsidDel="00F37037">
          <w:delText>6</w:delText>
        </w:r>
      </w:del>
      <w:r>
        <w:t xml:space="preserve"> runs in total</w:t>
      </w:r>
      <w:r w:rsidR="006B2A9E">
        <w:t xml:space="preserve">, and it will take about 9 minutes to complete all </w:t>
      </w:r>
      <w:ins w:id="2" w:author="Schrlau, Amy" w:date="2019-08-09T11:45:00Z">
        <w:r w:rsidR="00F37037">
          <w:t>3</w:t>
        </w:r>
      </w:ins>
      <w:bookmarkStart w:id="3" w:name="_GoBack"/>
      <w:bookmarkEnd w:id="3"/>
      <w:del w:id="4" w:author="Schrlau, Amy" w:date="2019-08-09T11:45:00Z">
        <w:r w:rsidR="006B2A9E" w:rsidDel="00F37037">
          <w:delText>6</w:delText>
        </w:r>
      </w:del>
      <w:r w:rsidR="006B2A9E">
        <w:t xml:space="preserve"> runs</w:t>
      </w:r>
      <w:r>
        <w:t>. Once they are complete, please get the experimenter, and then they will set up the next task.</w:t>
      </w:r>
      <w:r w:rsidR="008D617B">
        <w:t xml:space="preserve"> Do you have any questions?</w:t>
      </w:r>
      <w:r>
        <w:t>”</w:t>
      </w:r>
    </w:p>
    <w:p w:rsidR="006B2A9E" w:rsidRDefault="006B2A9E" w:rsidP="006B2A9E">
      <w:pPr>
        <w:pStyle w:val="ListParagraph"/>
        <w:numPr>
          <w:ilvl w:val="0"/>
          <w:numId w:val="1"/>
        </w:numPr>
        <w:spacing w:line="240" w:lineRule="auto"/>
      </w:pPr>
      <w:r>
        <w:t>Make sure the right ear of the headphone is placed on the right ear of the subject! Measurements are only made from the right ear.</w:t>
      </w:r>
    </w:p>
    <w:p w:rsidR="004E0621" w:rsidRDefault="004E0621" w:rsidP="004E0621">
      <w:pPr>
        <w:spacing w:line="240" w:lineRule="auto"/>
      </w:pPr>
      <w:r>
        <w:t>The results are stored in the “Output” folder.  The first column is a dummy variable, the second column is the frequency, the third column is the threshold, and the last column is the standard deviation. Each row corresponds to a run.</w:t>
      </w:r>
    </w:p>
    <w:p w:rsidR="0079048B" w:rsidRDefault="0079048B" w:rsidP="004E0621">
      <w:pPr>
        <w:spacing w:line="240" w:lineRule="auto"/>
      </w:pPr>
    </w:p>
    <w:p w:rsidR="0079048B" w:rsidRPr="00AA0528" w:rsidRDefault="0079048B" w:rsidP="004E0621">
      <w:pPr>
        <w:spacing w:line="240" w:lineRule="auto"/>
      </w:pPr>
    </w:p>
    <w:sectPr w:rsidR="0079048B" w:rsidRPr="00AA0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4412BA"/>
    <w:multiLevelType w:val="hybridMultilevel"/>
    <w:tmpl w:val="E26830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chrlau, Amy">
    <w15:presenceInfo w15:providerId="AD" w15:userId="S-1-5-21-329068152-583907252-725345543-3502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953"/>
    <w:rsid w:val="00041C64"/>
    <w:rsid w:val="001855F9"/>
    <w:rsid w:val="001A34FD"/>
    <w:rsid w:val="001D04C3"/>
    <w:rsid w:val="00277685"/>
    <w:rsid w:val="003229DE"/>
    <w:rsid w:val="00334953"/>
    <w:rsid w:val="004E0621"/>
    <w:rsid w:val="00614214"/>
    <w:rsid w:val="006B2A9E"/>
    <w:rsid w:val="0079048B"/>
    <w:rsid w:val="008D617B"/>
    <w:rsid w:val="00AA0528"/>
    <w:rsid w:val="00CA2D6A"/>
    <w:rsid w:val="00F37037"/>
    <w:rsid w:val="00F5163F"/>
    <w:rsid w:val="00F91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5F16A"/>
  <w15:chartTrackingRefBased/>
  <w15:docId w15:val="{2BC11E31-F6AD-4846-B4FA-042C93AC0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 Whiteford</dc:creator>
  <cp:keywords/>
  <dc:description/>
  <cp:lastModifiedBy>Schrlau, Amy</cp:lastModifiedBy>
  <cp:revision>13</cp:revision>
  <dcterms:created xsi:type="dcterms:W3CDTF">2018-09-14T13:52:00Z</dcterms:created>
  <dcterms:modified xsi:type="dcterms:W3CDTF">2019-08-09T15:45:00Z</dcterms:modified>
</cp:coreProperties>
</file>